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C59E8" w14:textId="3DE5D6D4" w:rsidR="001D251C" w:rsidRPr="002211C6" w:rsidRDefault="001D251C" w:rsidP="001D251C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35</w:t>
      </w:r>
    </w:p>
    <w:p w14:paraId="3C81EF73" w14:textId="77777777" w:rsidR="001D251C" w:rsidRPr="002211C6" w:rsidRDefault="001D251C" w:rsidP="001D251C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>Exploitation Analyst</w:t>
      </w:r>
    </w:p>
    <w:p w14:paraId="5FCBE445" w14:textId="77777777" w:rsidR="001D251C" w:rsidRPr="00373918" w:rsidRDefault="001D251C" w:rsidP="001D251C">
      <w:pPr>
        <w:rPr>
          <w:b/>
          <w:bCs/>
          <w:sz w:val="28"/>
          <w:szCs w:val="28"/>
          <w:u w:val="single"/>
        </w:rPr>
      </w:pPr>
      <w:r w:rsidRPr="00373918">
        <w:rPr>
          <w:b/>
          <w:bCs/>
          <w:sz w:val="28"/>
          <w:szCs w:val="28"/>
          <w:u w:val="single"/>
        </w:rPr>
        <w:t>User Management and PAM:</w:t>
      </w:r>
    </w:p>
    <w:p w14:paraId="69433CB0" w14:textId="36291324" w:rsidR="00D839F5" w:rsidRPr="002D45DD" w:rsidRDefault="007E6953">
      <w:pPr>
        <w:rPr>
          <w:b/>
          <w:bCs/>
          <w:sz w:val="28"/>
          <w:szCs w:val="28"/>
          <w:u w:val="single"/>
        </w:rPr>
      </w:pPr>
      <w:r w:rsidRPr="002D45DD">
        <w:rPr>
          <w:b/>
          <w:bCs/>
          <w:sz w:val="28"/>
          <w:szCs w:val="28"/>
          <w:u w:val="single"/>
        </w:rPr>
        <w:t>Sudo Access:</w:t>
      </w:r>
    </w:p>
    <w:p w14:paraId="0DD0AF18" w14:textId="77777777" w:rsidR="002D45DD" w:rsidRPr="002D45DD" w:rsidRDefault="002D45DD" w:rsidP="002D45DD">
      <w:pPr>
        <w:rPr>
          <w:b/>
          <w:bCs/>
        </w:rPr>
      </w:pPr>
      <w:r w:rsidRPr="002D45DD">
        <w:rPr>
          <w:b/>
          <w:bCs/>
        </w:rPr>
        <w:t>What is sudo?</w:t>
      </w:r>
    </w:p>
    <w:p w14:paraId="19D9DCA6" w14:textId="77777777" w:rsidR="002D45DD" w:rsidRPr="002D45DD" w:rsidRDefault="002D45DD" w:rsidP="002D45DD">
      <w:pPr>
        <w:jc w:val="both"/>
      </w:pPr>
      <w:r w:rsidRPr="002D45DD">
        <w:t>sudo (short for “superuser do”) is a Linux command that lets a permitted user run programs with the security privileges of another user, typically the root user. It allows users to perform administrative tasks without needing to log in as root.</w:t>
      </w:r>
    </w:p>
    <w:p w14:paraId="747E5500" w14:textId="77777777" w:rsidR="002D45DD" w:rsidRPr="002D45DD" w:rsidRDefault="002D45DD" w:rsidP="002D45DD">
      <w:pPr>
        <w:rPr>
          <w:b/>
          <w:bCs/>
        </w:rPr>
      </w:pPr>
      <w:r w:rsidRPr="002D45DD">
        <w:rPr>
          <w:b/>
          <w:bCs/>
        </w:rPr>
        <w:t>Why is it required?</w:t>
      </w:r>
    </w:p>
    <w:p w14:paraId="2D8FD5BD" w14:textId="77777777" w:rsidR="002D45DD" w:rsidRPr="002D45DD" w:rsidRDefault="002D45DD" w:rsidP="002D45DD">
      <w:pPr>
        <w:pStyle w:val="ListParagraph"/>
        <w:numPr>
          <w:ilvl w:val="0"/>
          <w:numId w:val="2"/>
        </w:numPr>
        <w:jc w:val="both"/>
      </w:pPr>
      <w:r w:rsidRPr="002D45DD">
        <w:rPr>
          <w:b/>
          <w:bCs/>
        </w:rPr>
        <w:t>Security</w:t>
      </w:r>
      <w:r w:rsidRPr="002D45DD">
        <w:t>: Instead of sharing the root password, users get limited administrative access.</w:t>
      </w:r>
    </w:p>
    <w:p w14:paraId="02078D81" w14:textId="77777777" w:rsidR="002D45DD" w:rsidRPr="002D45DD" w:rsidRDefault="002D45DD" w:rsidP="002D45DD">
      <w:pPr>
        <w:pStyle w:val="ListParagraph"/>
        <w:numPr>
          <w:ilvl w:val="0"/>
          <w:numId w:val="2"/>
        </w:numPr>
        <w:jc w:val="both"/>
      </w:pPr>
      <w:r w:rsidRPr="002D45DD">
        <w:rPr>
          <w:b/>
          <w:bCs/>
        </w:rPr>
        <w:t>Accountability</w:t>
      </w:r>
      <w:r w:rsidRPr="002D45DD">
        <w:t>: Commands run via sudo are logged, helping track who did what.</w:t>
      </w:r>
    </w:p>
    <w:p w14:paraId="76CC392B" w14:textId="77777777" w:rsidR="002D45DD" w:rsidRPr="002D45DD" w:rsidRDefault="002D45DD" w:rsidP="002D45DD">
      <w:pPr>
        <w:pStyle w:val="ListParagraph"/>
        <w:numPr>
          <w:ilvl w:val="0"/>
          <w:numId w:val="2"/>
        </w:numPr>
        <w:jc w:val="both"/>
      </w:pPr>
      <w:r w:rsidRPr="002D45DD">
        <w:rPr>
          <w:b/>
          <w:bCs/>
        </w:rPr>
        <w:t>Convenience</w:t>
      </w:r>
      <w:r w:rsidRPr="002D45DD">
        <w:t>: Users can run specific commands with elevated privileges without switching users.</w:t>
      </w:r>
    </w:p>
    <w:p w14:paraId="4D23CB58" w14:textId="77777777" w:rsidR="002D45DD" w:rsidRPr="002D45DD" w:rsidRDefault="002D45DD" w:rsidP="002D45DD">
      <w:pPr>
        <w:rPr>
          <w:b/>
          <w:bCs/>
        </w:rPr>
      </w:pPr>
      <w:r w:rsidRPr="002D45DD">
        <w:rPr>
          <w:b/>
          <w:bCs/>
        </w:rPr>
        <w:t>Disadvantages</w:t>
      </w:r>
    </w:p>
    <w:p w14:paraId="713CC7D5" w14:textId="77777777" w:rsidR="002D45DD" w:rsidRPr="002D45DD" w:rsidRDefault="002D45DD" w:rsidP="002D45DD">
      <w:pPr>
        <w:pStyle w:val="ListParagraph"/>
        <w:numPr>
          <w:ilvl w:val="0"/>
          <w:numId w:val="4"/>
        </w:numPr>
      </w:pPr>
      <w:r w:rsidRPr="002D45DD">
        <w:rPr>
          <w:b/>
          <w:bCs/>
        </w:rPr>
        <w:t>Misconfiguration risks</w:t>
      </w:r>
      <w:r w:rsidRPr="002D45DD">
        <w:t>: Incorrect sudoers file settings can give excessive privileges.</w:t>
      </w:r>
    </w:p>
    <w:p w14:paraId="43CB208D" w14:textId="77777777" w:rsidR="002D45DD" w:rsidRPr="002D45DD" w:rsidRDefault="002D45DD" w:rsidP="002D45DD">
      <w:pPr>
        <w:pStyle w:val="ListParagraph"/>
        <w:numPr>
          <w:ilvl w:val="0"/>
          <w:numId w:val="4"/>
        </w:numPr>
      </w:pPr>
      <w:r w:rsidRPr="002D45DD">
        <w:rPr>
          <w:b/>
          <w:bCs/>
        </w:rPr>
        <w:t>Potential abuse</w:t>
      </w:r>
      <w:r w:rsidRPr="002D45DD">
        <w:t>: If a sudo user’s account is compromised, attacker gets root-level access.</w:t>
      </w:r>
    </w:p>
    <w:p w14:paraId="62ACA9E5" w14:textId="77777777" w:rsidR="002D45DD" w:rsidRPr="002D45DD" w:rsidRDefault="002D45DD" w:rsidP="002D45DD">
      <w:pPr>
        <w:pStyle w:val="ListParagraph"/>
        <w:numPr>
          <w:ilvl w:val="0"/>
          <w:numId w:val="4"/>
        </w:numPr>
      </w:pPr>
      <w:r w:rsidRPr="002D45DD">
        <w:rPr>
          <w:b/>
          <w:bCs/>
        </w:rPr>
        <w:t>Complexity</w:t>
      </w:r>
      <w:r w:rsidRPr="002D45DD">
        <w:t>: Managing fine-grained sudo permissions requires care and knowledge.</w:t>
      </w:r>
    </w:p>
    <w:p w14:paraId="78506525" w14:textId="77777777" w:rsidR="002D45DD" w:rsidRPr="002D45DD" w:rsidRDefault="002D45DD" w:rsidP="002D45DD">
      <w:pPr>
        <w:rPr>
          <w:b/>
          <w:bCs/>
        </w:rPr>
      </w:pPr>
      <w:r w:rsidRPr="002D45DD">
        <w:rPr>
          <w:b/>
          <w:bCs/>
        </w:rPr>
        <w:t>Which file allows sudo users?</w:t>
      </w:r>
    </w:p>
    <w:p w14:paraId="3F452EB5" w14:textId="77777777" w:rsidR="002D45DD" w:rsidRPr="002D45DD" w:rsidRDefault="002D45DD" w:rsidP="002D45DD">
      <w:pPr>
        <w:pStyle w:val="ListParagraph"/>
        <w:numPr>
          <w:ilvl w:val="0"/>
          <w:numId w:val="6"/>
        </w:numPr>
      </w:pPr>
      <w:r w:rsidRPr="002D45DD">
        <w:t xml:space="preserve">The </w:t>
      </w:r>
      <w:r w:rsidRPr="002D45DD">
        <w:rPr>
          <w:b/>
          <w:bCs/>
        </w:rPr>
        <w:t>/etc/sudoers</w:t>
      </w:r>
      <w:r w:rsidRPr="002D45DD">
        <w:t xml:space="preserve"> file controls who can use sudo and what commands they can run.</w:t>
      </w:r>
    </w:p>
    <w:p w14:paraId="5C1DAFBE" w14:textId="77777777" w:rsidR="002D45DD" w:rsidRPr="002D45DD" w:rsidRDefault="002D45DD" w:rsidP="002D45DD">
      <w:pPr>
        <w:pStyle w:val="ListParagraph"/>
        <w:numPr>
          <w:ilvl w:val="0"/>
          <w:numId w:val="6"/>
        </w:numPr>
      </w:pPr>
      <w:r w:rsidRPr="002D45DD">
        <w:t>It should always be edited with visudo to prevent syntax errors.</w:t>
      </w:r>
    </w:p>
    <w:p w14:paraId="41760E46" w14:textId="77777777" w:rsidR="002D45DD" w:rsidRDefault="002D45DD"/>
    <w:p w14:paraId="6E19A58A" w14:textId="2EDD15D3" w:rsidR="002D45DD" w:rsidRPr="002D45DD" w:rsidRDefault="002D45DD" w:rsidP="002D45D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Setting </w:t>
      </w:r>
      <w:r w:rsidRPr="002D45DD">
        <w:rPr>
          <w:b/>
          <w:bCs/>
          <w:sz w:val="28"/>
          <w:szCs w:val="28"/>
          <w:u w:val="single"/>
        </w:rPr>
        <w:t>Sudo Access</w:t>
      </w:r>
      <w:r>
        <w:rPr>
          <w:b/>
          <w:bCs/>
          <w:sz w:val="28"/>
          <w:szCs w:val="28"/>
          <w:u w:val="single"/>
        </w:rPr>
        <w:t xml:space="preserve"> rules</w:t>
      </w:r>
      <w:r w:rsidRPr="002D45DD">
        <w:rPr>
          <w:b/>
          <w:bCs/>
          <w:sz w:val="28"/>
          <w:szCs w:val="28"/>
          <w:u w:val="single"/>
        </w:rPr>
        <w:t>:</w:t>
      </w:r>
    </w:p>
    <w:p w14:paraId="697D01FF" w14:textId="40C024A6" w:rsidR="002D45DD" w:rsidRDefault="002D45DD">
      <w:r>
        <w:t>Steps:</w:t>
      </w:r>
    </w:p>
    <w:p w14:paraId="1FB36907" w14:textId="4F254A0F" w:rsidR="002D45DD" w:rsidRDefault="002D45DD">
      <w:r>
        <w:t>Open the /etc/sudoers with the visudo editor:</w:t>
      </w:r>
    </w:p>
    <w:p w14:paraId="70F037D8" w14:textId="690E6D1E" w:rsidR="002D45DD" w:rsidRDefault="002D45DD">
      <w:r w:rsidRPr="002D45DD">
        <w:rPr>
          <w:noProof/>
        </w:rPr>
        <w:drawing>
          <wp:inline distT="0" distB="0" distL="0" distR="0" wp14:anchorId="7D20B6CD" wp14:editId="6B11D134">
            <wp:extent cx="4915586" cy="1324160"/>
            <wp:effectExtent l="0" t="0" r="0" b="9525"/>
            <wp:docPr id="27422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27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03E6" w14:textId="2A8C9965" w:rsidR="002D45DD" w:rsidRDefault="002D45DD">
      <w:r>
        <w:t>Following screen will appear:</w:t>
      </w:r>
    </w:p>
    <w:p w14:paraId="2C586181" w14:textId="649706AD" w:rsidR="002D45DD" w:rsidRDefault="002D45DD">
      <w:r w:rsidRPr="002D45DD">
        <w:rPr>
          <w:noProof/>
        </w:rPr>
        <w:lastRenderedPageBreak/>
        <w:drawing>
          <wp:inline distT="0" distB="0" distL="0" distR="0" wp14:anchorId="233553CA" wp14:editId="1DD1BCE2">
            <wp:extent cx="5731510" cy="2759075"/>
            <wp:effectExtent l="0" t="0" r="2540" b="3175"/>
            <wp:docPr id="123262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25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9CB6" w14:textId="78BD1748" w:rsidR="002D45DD" w:rsidRDefault="002D45DD">
      <w:r>
        <w:t>Scroll down and reach this section:</w:t>
      </w:r>
    </w:p>
    <w:p w14:paraId="6A87E2E0" w14:textId="14742947" w:rsidR="002D45DD" w:rsidRDefault="002D45DD" w:rsidP="002D45DD">
      <w:pPr>
        <w:jc w:val="center"/>
      </w:pPr>
      <w:r w:rsidRPr="002D45DD">
        <w:rPr>
          <w:noProof/>
        </w:rPr>
        <w:drawing>
          <wp:inline distT="0" distB="0" distL="0" distR="0" wp14:anchorId="4760345D" wp14:editId="50C5B262">
            <wp:extent cx="5391902" cy="1886213"/>
            <wp:effectExtent l="0" t="0" r="0" b="0"/>
            <wp:docPr id="122571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152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A77E" w14:textId="77777777" w:rsidR="002D45DD" w:rsidRPr="002D45DD" w:rsidRDefault="002D45DD" w:rsidP="002D45DD">
      <w:r w:rsidRPr="002D45DD">
        <w:t>This line in /etc/sudoers:</w:t>
      </w:r>
    </w:p>
    <w:p w14:paraId="3E758F5E" w14:textId="77777777" w:rsidR="002D45DD" w:rsidRPr="002D45DD" w:rsidRDefault="002D45DD" w:rsidP="002D45DD">
      <w:pPr>
        <w:rPr>
          <w:i/>
          <w:iCs/>
        </w:rPr>
      </w:pPr>
      <w:r w:rsidRPr="002D45DD">
        <w:rPr>
          <w:i/>
          <w:iCs/>
        </w:rPr>
        <w:t>root    ALL=(</w:t>
      </w:r>
      <w:proofErr w:type="gramStart"/>
      <w:r w:rsidRPr="002D45DD">
        <w:rPr>
          <w:i/>
          <w:iCs/>
        </w:rPr>
        <w:t>ALL:ALL</w:t>
      </w:r>
      <w:proofErr w:type="gramEnd"/>
      <w:r w:rsidRPr="002D45DD">
        <w:rPr>
          <w:i/>
          <w:iCs/>
        </w:rPr>
        <w:t>) ALL</w:t>
      </w:r>
    </w:p>
    <w:p w14:paraId="3F09D533" w14:textId="77777777" w:rsidR="002D45DD" w:rsidRPr="002D45DD" w:rsidRDefault="002D45DD" w:rsidP="002D45DD">
      <w:r w:rsidRPr="002D45DD">
        <w:t xml:space="preserve">means that the </w:t>
      </w:r>
      <w:r w:rsidRPr="002D45DD">
        <w:rPr>
          <w:b/>
          <w:bCs/>
        </w:rPr>
        <w:t>root user</w:t>
      </w:r>
      <w:r w:rsidRPr="002D45DD">
        <w:t xml:space="preserve"> has full administrative privileges on the system. Breaking it down:</w:t>
      </w:r>
    </w:p>
    <w:p w14:paraId="7744ED60" w14:textId="77777777" w:rsidR="002D45DD" w:rsidRPr="002D45DD" w:rsidRDefault="002D45DD" w:rsidP="002D45DD">
      <w:pPr>
        <w:pStyle w:val="ListParagraph"/>
        <w:numPr>
          <w:ilvl w:val="0"/>
          <w:numId w:val="8"/>
        </w:numPr>
      </w:pPr>
      <w:r w:rsidRPr="002D45DD">
        <w:t>root — the username this rule applies to.</w:t>
      </w:r>
    </w:p>
    <w:p w14:paraId="2A5372A3" w14:textId="77777777" w:rsidR="002D45DD" w:rsidRPr="002D45DD" w:rsidRDefault="002D45DD" w:rsidP="002D45DD">
      <w:pPr>
        <w:pStyle w:val="ListParagraph"/>
        <w:numPr>
          <w:ilvl w:val="0"/>
          <w:numId w:val="8"/>
        </w:numPr>
      </w:pPr>
      <w:r w:rsidRPr="002D45DD">
        <w:t>ALL (first) — root can run commands from any host (useful in networked setups).</w:t>
      </w:r>
    </w:p>
    <w:p w14:paraId="5E61AD4E" w14:textId="77777777" w:rsidR="002D45DD" w:rsidRPr="002D45DD" w:rsidRDefault="002D45DD" w:rsidP="002D45DD">
      <w:pPr>
        <w:pStyle w:val="ListParagraph"/>
        <w:numPr>
          <w:ilvl w:val="0"/>
          <w:numId w:val="8"/>
        </w:numPr>
      </w:pPr>
      <w:r w:rsidRPr="002D45DD">
        <w:t>(</w:t>
      </w:r>
      <w:proofErr w:type="gramStart"/>
      <w:r w:rsidRPr="002D45DD">
        <w:t>ALL:ALL</w:t>
      </w:r>
      <w:proofErr w:type="gramEnd"/>
      <w:r w:rsidRPr="002D45DD">
        <w:t>) — root can run commands as any user and any group.</w:t>
      </w:r>
    </w:p>
    <w:p w14:paraId="64427E39" w14:textId="77777777" w:rsidR="002D45DD" w:rsidRPr="002D45DD" w:rsidRDefault="002D45DD" w:rsidP="002D45DD">
      <w:pPr>
        <w:pStyle w:val="ListParagraph"/>
        <w:numPr>
          <w:ilvl w:val="0"/>
          <w:numId w:val="8"/>
        </w:numPr>
      </w:pPr>
      <w:r w:rsidRPr="002D45DD">
        <w:t>ALL (last) — root can run any command.</w:t>
      </w:r>
    </w:p>
    <w:p w14:paraId="3711B37E" w14:textId="63AB4710" w:rsidR="002D45DD" w:rsidRDefault="00B53505">
      <w:r>
        <w:t>What can we do here?</w:t>
      </w:r>
    </w:p>
    <w:p w14:paraId="426AC8BF" w14:textId="77777777" w:rsidR="00B53505" w:rsidRPr="00B53505" w:rsidRDefault="00B53505" w:rsidP="00B53505">
      <w:pPr>
        <w:jc w:val="both"/>
      </w:pPr>
      <w:r w:rsidRPr="00B53505">
        <w:t>To give user aditya permission to restart the apache2 service using sudo without giving full root access, you can add a rule in the sudoers file like this:</w:t>
      </w:r>
    </w:p>
    <w:p w14:paraId="3AE34100" w14:textId="77777777" w:rsidR="00B53505" w:rsidRPr="00B53505" w:rsidRDefault="00B53505" w:rsidP="00B53505">
      <w:pPr>
        <w:rPr>
          <w:i/>
          <w:iCs/>
        </w:rPr>
      </w:pPr>
      <w:r w:rsidRPr="00B53505">
        <w:rPr>
          <w:i/>
          <w:iCs/>
        </w:rPr>
        <w:t>aditya ALL=NOPASSWD: /bin/systemctl restart apache2</w:t>
      </w:r>
    </w:p>
    <w:p w14:paraId="65C0A2DB" w14:textId="417C4933" w:rsidR="00B53505" w:rsidRDefault="00B53505">
      <w:r w:rsidRPr="00B53505">
        <w:rPr>
          <w:noProof/>
        </w:rPr>
        <w:lastRenderedPageBreak/>
        <w:drawing>
          <wp:inline distT="0" distB="0" distL="0" distR="0" wp14:anchorId="581102C4" wp14:editId="484703DA">
            <wp:extent cx="5731510" cy="1174115"/>
            <wp:effectExtent l="0" t="0" r="2540" b="6985"/>
            <wp:docPr id="91108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857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78A0" w14:textId="3484A95B" w:rsidR="00B53505" w:rsidDel="00616AAB" w:rsidRDefault="00B53505">
      <w:pPr>
        <w:rPr>
          <w:del w:id="0" w:author="aditya kumar" w:date="2025-08-12T06:53:00Z" w16du:dateUtc="2025-08-12T01:23:00Z"/>
        </w:rPr>
      </w:pPr>
      <w:r>
        <w:t>Save the file and exit</w:t>
      </w:r>
      <w:ins w:id="1" w:author="aditya kumar" w:date="2025-08-12T06:49:00Z" w16du:dateUtc="2025-08-12T01:19:00Z">
        <w:r>
          <w:t>.</w:t>
        </w:r>
      </w:ins>
    </w:p>
    <w:p w14:paraId="4A27C72E" w14:textId="0FBF8008" w:rsidR="00AF54D3" w:rsidRPr="002D45DD" w:rsidRDefault="00AF54D3"/>
    <w:sectPr w:rsidR="00AF54D3" w:rsidRPr="002D4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47D42"/>
    <w:multiLevelType w:val="hybridMultilevel"/>
    <w:tmpl w:val="450A04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72763C"/>
    <w:multiLevelType w:val="hybridMultilevel"/>
    <w:tmpl w:val="3DA099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1C7E8F"/>
    <w:multiLevelType w:val="hybridMultilevel"/>
    <w:tmpl w:val="FBEE63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9D0E1E"/>
    <w:multiLevelType w:val="multilevel"/>
    <w:tmpl w:val="9D98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B4076"/>
    <w:multiLevelType w:val="multilevel"/>
    <w:tmpl w:val="7FF6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AB6529"/>
    <w:multiLevelType w:val="hybridMultilevel"/>
    <w:tmpl w:val="27C63C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D031DF"/>
    <w:multiLevelType w:val="multilevel"/>
    <w:tmpl w:val="CE74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131C28"/>
    <w:multiLevelType w:val="multilevel"/>
    <w:tmpl w:val="B3D0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483607">
    <w:abstractNumId w:val="3"/>
  </w:num>
  <w:num w:numId="2" w16cid:durableId="1587416422">
    <w:abstractNumId w:val="1"/>
  </w:num>
  <w:num w:numId="3" w16cid:durableId="2032216042">
    <w:abstractNumId w:val="6"/>
  </w:num>
  <w:num w:numId="4" w16cid:durableId="1785806027">
    <w:abstractNumId w:val="5"/>
  </w:num>
  <w:num w:numId="5" w16cid:durableId="1714422568">
    <w:abstractNumId w:val="4"/>
  </w:num>
  <w:num w:numId="6" w16cid:durableId="428694641">
    <w:abstractNumId w:val="0"/>
  </w:num>
  <w:num w:numId="7" w16cid:durableId="635378329">
    <w:abstractNumId w:val="7"/>
  </w:num>
  <w:num w:numId="8" w16cid:durableId="87196537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ditya kumar">
    <w15:presenceInfo w15:providerId="Windows Live" w15:userId="66fb6dec83a233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93"/>
    <w:rsid w:val="00105778"/>
    <w:rsid w:val="001D251C"/>
    <w:rsid w:val="002D45DD"/>
    <w:rsid w:val="00446697"/>
    <w:rsid w:val="00616273"/>
    <w:rsid w:val="00616AAB"/>
    <w:rsid w:val="007B5B93"/>
    <w:rsid w:val="007E1A8B"/>
    <w:rsid w:val="007E6953"/>
    <w:rsid w:val="00885232"/>
    <w:rsid w:val="00AF54D3"/>
    <w:rsid w:val="00B53505"/>
    <w:rsid w:val="00D839F5"/>
    <w:rsid w:val="00E213F8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2EB5"/>
  <w15:chartTrackingRefBased/>
  <w15:docId w15:val="{A20FC1A7-D16B-420B-869F-18EE4177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5DD"/>
  </w:style>
  <w:style w:type="paragraph" w:styleId="Heading1">
    <w:name w:val="heading 1"/>
    <w:basedOn w:val="Normal"/>
    <w:next w:val="Normal"/>
    <w:link w:val="Heading1Char"/>
    <w:uiPriority w:val="9"/>
    <w:qFormat/>
    <w:rsid w:val="007B5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B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B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B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B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B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B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B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B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B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B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B93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B535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7</cp:revision>
  <cp:lastPrinted>2025-08-12T01:23:00Z</cp:lastPrinted>
  <dcterms:created xsi:type="dcterms:W3CDTF">2025-08-12T00:51:00Z</dcterms:created>
  <dcterms:modified xsi:type="dcterms:W3CDTF">2025-08-12T01:24:00Z</dcterms:modified>
</cp:coreProperties>
</file>